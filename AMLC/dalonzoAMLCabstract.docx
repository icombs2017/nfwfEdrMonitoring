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CD1BE" w14:textId="64BC69BD" w:rsidR="00C319CE" w:rsidRPr="00C319CE" w:rsidRDefault="00C319CE" w:rsidP="00C319CE">
      <w:pPr>
        <w:spacing w:after="0" w:line="240" w:lineRule="auto"/>
        <w:ind w:firstLine="720"/>
        <w:rPr>
          <w:ins w:id="0" w:author="gdalonzo" w:date="2023-02-15T15:24:00Z"/>
          <w:rFonts w:ascii="Times New Roman" w:eastAsia="Times New Roman" w:hAnsi="Times New Roman" w:cs="Times New Roman"/>
          <w:sz w:val="24"/>
          <w:szCs w:val="24"/>
        </w:rPr>
      </w:pPr>
      <w:ins w:id="1" w:author="gdalonzo" w:date="2023-02-15T15:24:00Z">
        <w:r w:rsidRPr="00C319CE">
          <w:rPr>
            <w:rFonts w:ascii="Arial" w:eastAsia="Times New Roman" w:hAnsi="Arial" w:cs="Arial"/>
            <w:color w:val="000000"/>
          </w:rPr>
          <w:t xml:space="preserve">Title: Assessment of benthic ecosystem changes </w:t>
        </w:r>
        <w:r w:rsidR="006308F8">
          <w:rPr>
            <w:rFonts w:ascii="Arial" w:eastAsia="Times New Roman" w:hAnsi="Arial" w:cs="Arial"/>
            <w:color w:val="000000"/>
          </w:rPr>
          <w:t>post-</w:t>
        </w:r>
        <w:bookmarkStart w:id="2" w:name="_GoBack"/>
        <w:bookmarkEnd w:id="2"/>
        <w:r w:rsidRPr="00C319CE">
          <w:rPr>
            <w:rFonts w:ascii="Arial" w:eastAsia="Times New Roman" w:hAnsi="Arial" w:cs="Arial"/>
            <w:color w:val="000000"/>
          </w:rPr>
          <w:t>outplanting with the use of Structure-from-Motion (SfM) Photogrammetry (??)</w:t>
        </w:r>
      </w:ins>
    </w:p>
    <w:p w14:paraId="34572723" w14:textId="77777777" w:rsidR="00C319CE" w:rsidRPr="00C319CE" w:rsidRDefault="00C319CE" w:rsidP="00C319CE">
      <w:pPr>
        <w:spacing w:after="0" w:line="240" w:lineRule="auto"/>
        <w:ind w:firstLine="720"/>
        <w:rPr>
          <w:ins w:id="3" w:author="gdalonzo" w:date="2023-02-15T15:24:00Z"/>
          <w:rFonts w:ascii="Times New Roman" w:eastAsia="Times New Roman" w:hAnsi="Times New Roman" w:cs="Times New Roman"/>
          <w:sz w:val="24"/>
          <w:szCs w:val="24"/>
        </w:rPr>
      </w:pPr>
      <w:ins w:id="4" w:author="gdalonzo" w:date="2023-02-15T15:24:00Z">
        <w:r w:rsidRPr="00C319CE">
          <w:rPr>
            <w:rFonts w:ascii="Arial" w:eastAsia="Times New Roman" w:hAnsi="Arial" w:cs="Arial"/>
            <w:color w:val="000000"/>
          </w:rPr>
          <w:t xml:space="preserve">Authors: Gabrielle </w:t>
        </w:r>
        <w:proofErr w:type="spellStart"/>
        <w:r w:rsidRPr="00C319CE">
          <w:rPr>
            <w:rFonts w:ascii="Arial" w:eastAsia="Times New Roman" w:hAnsi="Arial" w:cs="Arial"/>
            <w:color w:val="000000"/>
          </w:rPr>
          <w:t>D’Alonzo</w:t>
        </w:r>
        <w:proofErr w:type="spellEnd"/>
        <w:r w:rsidRPr="00C319CE">
          <w:rPr>
            <w:rFonts w:ascii="Arial" w:eastAsia="Times New Roman" w:hAnsi="Arial" w:cs="Arial"/>
            <w:color w:val="000000"/>
          </w:rPr>
          <w:t xml:space="preserve"> (presenting); Ian Combs; </w:t>
        </w:r>
        <w:proofErr w:type="spellStart"/>
        <w:r w:rsidRPr="00C319CE">
          <w:rPr>
            <w:rFonts w:ascii="Arial" w:eastAsia="Times New Roman" w:hAnsi="Arial" w:cs="Arial"/>
            <w:color w:val="000000"/>
          </w:rPr>
          <w:t>Erinn</w:t>
        </w:r>
        <w:proofErr w:type="spellEnd"/>
        <w:r w:rsidRPr="00C319CE">
          <w:rPr>
            <w:rFonts w:ascii="Arial" w:eastAsia="Times New Roman" w:hAnsi="Arial" w:cs="Arial"/>
            <w:color w:val="000000"/>
          </w:rPr>
          <w:t xml:space="preserve"> Muller; Jason Spadaro(?); Erich Bartels; Sarah Hamlyn; Joe Kuehl; Cory Walter; Samantha Simpson; Zachary Craig</w:t>
        </w:r>
      </w:ins>
    </w:p>
    <w:p w14:paraId="0E853DA3" w14:textId="77777777" w:rsidR="00C319CE" w:rsidRPr="00C319CE" w:rsidRDefault="00C319CE" w:rsidP="00C319CE">
      <w:pPr>
        <w:spacing w:after="0" w:line="240" w:lineRule="auto"/>
        <w:rPr>
          <w:ins w:id="5" w:author="gdalonzo" w:date="2023-02-15T15:24:00Z"/>
          <w:rFonts w:ascii="Times New Roman" w:eastAsia="Times New Roman" w:hAnsi="Times New Roman" w:cs="Times New Roman"/>
          <w:sz w:val="24"/>
          <w:szCs w:val="24"/>
        </w:rPr>
      </w:pPr>
    </w:p>
    <w:p w14:paraId="289A5A7A" w14:textId="12367201" w:rsidR="00C319CE" w:rsidRPr="00C319CE" w:rsidRDefault="00C319CE" w:rsidP="00C319CE">
      <w:pPr>
        <w:spacing w:after="0" w:line="240" w:lineRule="auto"/>
        <w:ind w:firstLine="720"/>
        <w:rPr>
          <w:ins w:id="6" w:author="gdalonzo" w:date="2023-02-15T15:24:00Z"/>
          <w:rFonts w:ascii="Times New Roman" w:eastAsia="Times New Roman" w:hAnsi="Times New Roman" w:cs="Times New Roman"/>
          <w:sz w:val="24"/>
          <w:szCs w:val="24"/>
        </w:rPr>
      </w:pPr>
      <w:ins w:id="7" w:author="gdalonzo" w:date="2023-02-15T15:24:00Z">
        <w:r w:rsidRPr="00C319CE">
          <w:rPr>
            <w:rFonts w:ascii="Arial" w:eastAsia="Times New Roman" w:hAnsi="Arial" w:cs="Arial"/>
            <w:color w:val="000000"/>
          </w:rPr>
          <w:t xml:space="preserve">It is well known that Caribbean reefs are suffering steep losses in coral density and biodiversity due to various stressors. Outplant-based restoration has been identified as a tool to mitigate damage sustained by reef communities. Monitoring post-restoration traditionally involves in-water surveying and measurements to determine change and success. Recently, Structure-from-Motion (SfM) Photogrammetry in conjunction with virtual surveys have been explored as a substitute for in-water surveys to facilitate ecological assessments. In less time than it takes to conduct in-water surveys, imagery from large portions of reef can be captured, allowing exponentially more hours for surveying. This project, which aims to restore portions of Eastern Dry Rocks (EDR) in the Florida Reef Tract, has surveyed approximately 10,200 square meters along 32 unique reef ledges. Each of these reef sites was imaged at baseline and again at </w:t>
        </w:r>
        <w:r w:rsidR="00955726" w:rsidRPr="00C319CE">
          <w:rPr>
            <w:rFonts w:ascii="Arial" w:eastAsia="Times New Roman" w:hAnsi="Arial" w:cs="Arial"/>
            <w:color w:val="000000"/>
          </w:rPr>
          <w:t>one-year</w:t>
        </w:r>
        <w:r w:rsidRPr="00C319CE">
          <w:rPr>
            <w:rFonts w:ascii="Arial" w:eastAsia="Times New Roman" w:hAnsi="Arial" w:cs="Arial"/>
            <w:color w:val="000000"/>
          </w:rPr>
          <w:t xml:space="preserve"> post-coral outplanting using a dual GoPro rig. Changes in diversity within the benthic community were assessed using Visual Point Intercept (VPI) surveys through the software Viscore. Change in coral cover across timepoints was measured with the 2D segmentation software, TagLab. These land-based survey methods allow for a longer, more thorough, analysis of these outplanted reef ledges. In turn, we are able to assess changes in multiple benthic communities through time, along with the pre-existing and post-outplanting coral communities. This ultimately gives us better insight on how the ecosystem</w:t>
        </w:r>
        <w:r w:rsidR="00955726">
          <w:rPr>
            <w:rFonts w:ascii="Arial" w:eastAsia="Times New Roman" w:hAnsi="Arial" w:cs="Arial"/>
            <w:color w:val="000000"/>
          </w:rPr>
          <w:t>,</w:t>
        </w:r>
        <w:r w:rsidRPr="00C319CE">
          <w:rPr>
            <w:rFonts w:ascii="Arial" w:eastAsia="Times New Roman" w:hAnsi="Arial" w:cs="Arial"/>
            <w:color w:val="000000"/>
          </w:rPr>
          <w:t xml:space="preserve"> as a whole</w:t>
        </w:r>
        <w:r w:rsidR="00955726">
          <w:rPr>
            <w:rFonts w:ascii="Arial" w:eastAsia="Times New Roman" w:hAnsi="Arial" w:cs="Arial"/>
            <w:color w:val="000000"/>
          </w:rPr>
          <w:t>,</w:t>
        </w:r>
        <w:r w:rsidRPr="00C319CE">
          <w:rPr>
            <w:rFonts w:ascii="Arial" w:eastAsia="Times New Roman" w:hAnsi="Arial" w:cs="Arial"/>
            <w:color w:val="000000"/>
          </w:rPr>
          <w:t xml:space="preserve"> changes with restoration.</w:t>
        </w:r>
      </w:ins>
    </w:p>
    <w:p w14:paraId="5F7A87E0" w14:textId="448DC001" w:rsidR="001B6478" w:rsidRPr="001B6478" w:rsidDel="004D6DD3" w:rsidRDefault="00C319CE" w:rsidP="00C319CE">
      <w:pPr>
        <w:pStyle w:val="NormalWeb"/>
        <w:spacing w:before="0" w:beforeAutospacing="0" w:after="0" w:afterAutospacing="0"/>
        <w:rPr>
          <w:del w:id="8" w:author="gdalonzo" w:date="2023-02-15T15:12:00Z"/>
        </w:rPr>
      </w:pPr>
      <w:ins w:id="9" w:author="gdalonzo" w:date="2023-02-15T15:24:00Z">
        <w:r w:rsidRPr="00C319CE">
          <w:br/>
        </w:r>
      </w:ins>
      <w:commentRangeStart w:id="10"/>
      <w:del w:id="11" w:author="gdalonzo" w:date="2023-02-15T15:12:00Z">
        <w:r w:rsidR="001B6478" w:rsidRPr="001B6478" w:rsidDel="004D6DD3">
          <w:rPr>
            <w:color w:val="000000"/>
            <w:rPrChange w:id="12" w:author="ICombs" w:date="2023-02-15T09:20:00Z">
              <w:rPr>
                <w:rFonts w:ascii="Arial" w:hAnsi="Arial" w:cs="Arial"/>
                <w:color w:val="000000"/>
                <w:sz w:val="22"/>
                <w:szCs w:val="22"/>
              </w:rPr>
            </w:rPrChange>
          </w:rPr>
          <w:delText>Reef</w:delText>
        </w:r>
        <w:commentRangeEnd w:id="10"/>
        <w:r w:rsidR="001B6478" w:rsidRPr="001B6478" w:rsidDel="004D6DD3">
          <w:rPr>
            <w:rStyle w:val="CommentReference"/>
            <w:rFonts w:eastAsiaTheme="minorHAnsi"/>
            <w:sz w:val="24"/>
            <w:szCs w:val="24"/>
            <w:rPrChange w:id="13" w:author="ICombs" w:date="2023-02-15T09:20:00Z">
              <w:rPr>
                <w:rStyle w:val="CommentReference"/>
                <w:rFonts w:asciiTheme="minorHAnsi" w:eastAsiaTheme="minorHAnsi" w:hAnsiTheme="minorHAnsi" w:cstheme="minorBidi"/>
              </w:rPr>
            </w:rPrChange>
          </w:rPr>
          <w:commentReference w:id="10"/>
        </w:r>
        <w:r w:rsidR="001B6478" w:rsidRPr="001B6478" w:rsidDel="004D6DD3">
          <w:rPr>
            <w:color w:val="000000"/>
            <w:rPrChange w:id="14" w:author="ICombs" w:date="2023-02-15T09:20:00Z">
              <w:rPr>
                <w:rFonts w:ascii="Arial" w:hAnsi="Arial" w:cs="Arial"/>
                <w:color w:val="000000"/>
                <w:sz w:val="22"/>
                <w:szCs w:val="22"/>
              </w:rPr>
            </w:rPrChange>
          </w:rPr>
          <w:delText xml:space="preserve"> restoration in the form of coral outplanting has been utilized, towards the goal of mitigating the loss of coral cover and biodiversity on Florida's reef tract, successfully since the late 2000’s. Up until recently, assessment</w:delText>
        </w:r>
      </w:del>
      <w:ins w:id="15" w:author="ICombs" w:date="2023-02-15T09:21:00Z">
        <w:del w:id="16" w:author="gdalonzo" w:date="2023-02-15T15:12:00Z">
          <w:r w:rsidR="001B6478" w:rsidDel="004D6DD3">
            <w:rPr>
              <w:color w:val="000000"/>
            </w:rPr>
            <w:delText>Assessment</w:delText>
          </w:r>
        </w:del>
      </w:ins>
      <w:del w:id="17" w:author="gdalonzo" w:date="2023-02-15T15:12:00Z">
        <w:r w:rsidR="001B6478" w:rsidRPr="001B6478" w:rsidDel="004D6DD3">
          <w:rPr>
            <w:color w:val="000000"/>
            <w:rPrChange w:id="18" w:author="ICombs" w:date="2023-02-15T09:20:00Z">
              <w:rPr>
                <w:rFonts w:ascii="Arial" w:hAnsi="Arial" w:cs="Arial"/>
                <w:color w:val="000000"/>
                <w:sz w:val="22"/>
                <w:szCs w:val="22"/>
              </w:rPr>
            </w:rPrChange>
          </w:rPr>
          <w:delText xml:space="preserve"> of </w:delText>
        </w:r>
        <w:commentRangeStart w:id="19"/>
        <w:r w:rsidR="001B6478" w:rsidRPr="001B6478" w:rsidDel="004D6DD3">
          <w:rPr>
            <w:color w:val="000000"/>
            <w:rPrChange w:id="20" w:author="ICombs" w:date="2023-02-15T09:20:00Z">
              <w:rPr>
                <w:rFonts w:ascii="Arial" w:hAnsi="Arial" w:cs="Arial"/>
                <w:color w:val="000000"/>
                <w:sz w:val="22"/>
                <w:szCs w:val="22"/>
              </w:rPr>
            </w:rPrChange>
          </w:rPr>
          <w:delText xml:space="preserve">ecosystem change and recovery </w:delText>
        </w:r>
        <w:commentRangeEnd w:id="19"/>
        <w:r w:rsidR="001B6478" w:rsidDel="004D6DD3">
          <w:rPr>
            <w:rStyle w:val="CommentReference"/>
            <w:rFonts w:asciiTheme="minorHAnsi" w:eastAsiaTheme="minorHAnsi" w:hAnsiTheme="minorHAnsi" w:cstheme="minorBidi"/>
          </w:rPr>
          <w:commentReference w:id="19"/>
        </w:r>
      </w:del>
      <w:ins w:id="21" w:author="ICombs" w:date="2023-02-15T09:21:00Z">
        <w:del w:id="22" w:author="gdalonzo" w:date="2023-02-15T15:12:00Z">
          <w:r w:rsidR="001B6478" w:rsidDel="004D6DD3">
            <w:rPr>
              <w:color w:val="000000"/>
            </w:rPr>
            <w:delText xml:space="preserve">traditionally </w:delText>
          </w:r>
        </w:del>
      </w:ins>
      <w:del w:id="23" w:author="gdalonzo" w:date="2023-02-15T15:12:00Z">
        <w:r w:rsidR="001B6478" w:rsidRPr="001B6478" w:rsidDel="004D6DD3">
          <w:rPr>
            <w:color w:val="000000"/>
            <w:rPrChange w:id="24" w:author="ICombs" w:date="2023-02-15T09:20:00Z">
              <w:rPr>
                <w:rFonts w:ascii="Arial" w:hAnsi="Arial" w:cs="Arial"/>
                <w:color w:val="000000"/>
                <w:sz w:val="22"/>
                <w:szCs w:val="22"/>
              </w:rPr>
            </w:rPrChange>
          </w:rPr>
          <w:delText>involve</w:delText>
        </w:r>
      </w:del>
      <w:ins w:id="25" w:author="ICombs" w:date="2023-02-15T09:21:00Z">
        <w:del w:id="26" w:author="gdalonzo" w:date="2023-02-15T15:12:00Z">
          <w:r w:rsidR="001B6478" w:rsidDel="004D6DD3">
            <w:rPr>
              <w:color w:val="000000"/>
            </w:rPr>
            <w:delText>s</w:delText>
          </w:r>
        </w:del>
      </w:ins>
      <w:del w:id="27" w:author="gdalonzo" w:date="2023-02-15T15:12:00Z">
        <w:r w:rsidR="001B6478" w:rsidRPr="001B6478" w:rsidDel="004D6DD3">
          <w:rPr>
            <w:color w:val="000000"/>
            <w:rPrChange w:id="28" w:author="ICombs" w:date="2023-02-15T09:20:00Z">
              <w:rPr>
                <w:rFonts w:ascii="Arial" w:hAnsi="Arial" w:cs="Arial"/>
                <w:color w:val="000000"/>
                <w:sz w:val="22"/>
                <w:szCs w:val="22"/>
              </w:rPr>
            </w:rPrChange>
          </w:rPr>
          <w:delText xml:space="preserve">d in-water surveying and measurements to determine change and success. </w:delText>
        </w:r>
        <w:commentRangeStart w:id="29"/>
        <w:r w:rsidR="001B6478" w:rsidRPr="001B6478" w:rsidDel="004D6DD3">
          <w:rPr>
            <w:color w:val="000000"/>
            <w:rPrChange w:id="30" w:author="ICombs" w:date="2023-02-15T09:20:00Z">
              <w:rPr>
                <w:rFonts w:ascii="Arial" w:hAnsi="Arial" w:cs="Arial"/>
                <w:color w:val="000000"/>
                <w:sz w:val="22"/>
                <w:szCs w:val="22"/>
              </w:rPr>
            </w:rPrChange>
          </w:rPr>
          <w:delText>Recently</w:delText>
        </w:r>
        <w:commentRangeEnd w:id="29"/>
        <w:r w:rsidR="001B6478" w:rsidDel="004D6DD3">
          <w:rPr>
            <w:rStyle w:val="CommentReference"/>
            <w:rFonts w:asciiTheme="minorHAnsi" w:eastAsiaTheme="minorHAnsi" w:hAnsiTheme="minorHAnsi" w:cstheme="minorBidi"/>
          </w:rPr>
          <w:commentReference w:id="29"/>
        </w:r>
        <w:r w:rsidR="001B6478" w:rsidRPr="001B6478" w:rsidDel="004D6DD3">
          <w:rPr>
            <w:color w:val="000000"/>
            <w:rPrChange w:id="31" w:author="ICombs" w:date="2023-02-15T09:20:00Z">
              <w:rPr>
                <w:rFonts w:ascii="Arial" w:hAnsi="Arial" w:cs="Arial"/>
                <w:color w:val="000000"/>
                <w:sz w:val="22"/>
                <w:szCs w:val="22"/>
              </w:rPr>
            </w:rPrChange>
          </w:rPr>
          <w:delText xml:space="preserve">, Structure-from-Motion (SfM) </w:delText>
        </w:r>
      </w:del>
      <w:ins w:id="32" w:author="ICombs" w:date="2023-02-15T09:14:00Z">
        <w:del w:id="33" w:author="gdalonzo" w:date="2023-02-15T15:12:00Z">
          <w:r w:rsidR="001B6478" w:rsidRPr="001B6478" w:rsidDel="004D6DD3">
            <w:rPr>
              <w:color w:val="000000"/>
              <w:rPrChange w:id="34" w:author="ICombs" w:date="2023-02-15T09:20:00Z">
                <w:rPr>
                  <w:rFonts w:ascii="Arial" w:hAnsi="Arial" w:cs="Arial"/>
                  <w:color w:val="000000"/>
                  <w:sz w:val="22"/>
                  <w:szCs w:val="22"/>
                </w:rPr>
              </w:rPrChange>
            </w:rPr>
            <w:delText>p</w:delText>
          </w:r>
        </w:del>
      </w:ins>
      <w:del w:id="35" w:author="gdalonzo" w:date="2023-02-15T15:12:00Z">
        <w:r w:rsidR="001B6478" w:rsidRPr="001B6478" w:rsidDel="004D6DD3">
          <w:rPr>
            <w:color w:val="000000"/>
            <w:rPrChange w:id="36" w:author="ICombs" w:date="2023-02-15T09:20:00Z">
              <w:rPr>
                <w:rFonts w:ascii="Arial" w:hAnsi="Arial" w:cs="Arial"/>
                <w:color w:val="000000"/>
                <w:sz w:val="22"/>
                <w:szCs w:val="22"/>
              </w:rPr>
            </w:rPrChange>
          </w:rPr>
          <w:delText xml:space="preserve">Photogrammetry </w:delText>
        </w:r>
        <w:commentRangeStart w:id="37"/>
        <w:r w:rsidR="001B6478" w:rsidRPr="001B6478" w:rsidDel="004D6DD3">
          <w:rPr>
            <w:color w:val="000000"/>
            <w:rPrChange w:id="38" w:author="ICombs" w:date="2023-02-15T09:20:00Z">
              <w:rPr>
                <w:rFonts w:ascii="Arial" w:hAnsi="Arial" w:cs="Arial"/>
                <w:color w:val="000000"/>
                <w:sz w:val="22"/>
                <w:szCs w:val="22"/>
              </w:rPr>
            </w:rPrChange>
          </w:rPr>
          <w:delText xml:space="preserve">along virtual surveys </w:delText>
        </w:r>
        <w:commentRangeEnd w:id="37"/>
        <w:r w:rsidR="001B6478" w:rsidDel="004D6DD3">
          <w:rPr>
            <w:rStyle w:val="CommentReference"/>
            <w:rFonts w:asciiTheme="minorHAnsi" w:eastAsiaTheme="minorHAnsi" w:hAnsiTheme="minorHAnsi" w:cstheme="minorBidi"/>
          </w:rPr>
          <w:commentReference w:id="37"/>
        </w:r>
        <w:r w:rsidR="001B6478" w:rsidRPr="001B6478" w:rsidDel="004D6DD3">
          <w:rPr>
            <w:color w:val="000000"/>
            <w:rPrChange w:id="39" w:author="ICombs" w:date="2023-02-15T09:20:00Z">
              <w:rPr>
                <w:rFonts w:ascii="Arial" w:hAnsi="Arial" w:cs="Arial"/>
                <w:color w:val="000000"/>
                <w:sz w:val="22"/>
                <w:szCs w:val="22"/>
              </w:rPr>
            </w:rPrChange>
          </w:rPr>
          <w:delText xml:space="preserve">have been explored as a substitute for in-water surveys to facilitate ecological assessments. This is because SfM </w:delText>
        </w:r>
      </w:del>
      <w:ins w:id="40" w:author="ICombs" w:date="2023-02-15T09:22:00Z">
        <w:del w:id="41" w:author="gdalonzo" w:date="2023-02-15T15:12:00Z">
          <w:r w:rsidR="001B6478" w:rsidDel="004D6DD3">
            <w:rPr>
              <w:color w:val="000000"/>
            </w:rPr>
            <w:delText>p</w:delText>
          </w:r>
        </w:del>
      </w:ins>
      <w:del w:id="42" w:author="gdalonzo" w:date="2023-02-15T15:12:00Z">
        <w:r w:rsidR="001B6478" w:rsidRPr="001B6478" w:rsidDel="004D6DD3">
          <w:rPr>
            <w:color w:val="000000"/>
            <w:rPrChange w:id="43" w:author="ICombs" w:date="2023-02-15T09:20:00Z">
              <w:rPr>
                <w:rFonts w:ascii="Arial" w:hAnsi="Arial" w:cs="Arial"/>
                <w:color w:val="000000"/>
                <w:sz w:val="22"/>
                <w:szCs w:val="22"/>
              </w:rPr>
            </w:rPrChange>
          </w:rPr>
          <w:delText xml:space="preserve">Photogrammetry methods allow for less time in-water and more time to be spent surveying back on land. </w:delText>
        </w:r>
        <w:commentRangeStart w:id="44"/>
        <w:r w:rsidR="001B6478" w:rsidRPr="001B6478" w:rsidDel="004D6DD3">
          <w:rPr>
            <w:color w:val="000000"/>
            <w:rPrChange w:id="45" w:author="ICombs" w:date="2023-02-15T09:20:00Z">
              <w:rPr>
                <w:rFonts w:ascii="Arial" w:hAnsi="Arial" w:cs="Arial"/>
                <w:color w:val="000000"/>
                <w:sz w:val="22"/>
                <w:szCs w:val="22"/>
              </w:rPr>
            </w:rPrChange>
          </w:rPr>
          <w:delText>This project</w:delText>
        </w:r>
        <w:commentRangeEnd w:id="44"/>
        <w:r w:rsidR="004D3425" w:rsidDel="004D6DD3">
          <w:rPr>
            <w:rStyle w:val="CommentReference"/>
            <w:rFonts w:asciiTheme="minorHAnsi" w:eastAsiaTheme="minorHAnsi" w:hAnsiTheme="minorHAnsi" w:cstheme="minorBidi"/>
          </w:rPr>
          <w:commentReference w:id="44"/>
        </w:r>
        <w:r w:rsidR="001B6478" w:rsidRPr="001B6478" w:rsidDel="004D6DD3">
          <w:rPr>
            <w:color w:val="000000"/>
            <w:rPrChange w:id="46" w:author="ICombs" w:date="2023-02-15T09:20:00Z">
              <w:rPr>
                <w:rFonts w:ascii="Arial" w:hAnsi="Arial" w:cs="Arial"/>
                <w:color w:val="000000"/>
                <w:sz w:val="22"/>
                <w:szCs w:val="22"/>
              </w:rPr>
            </w:rPrChange>
          </w:rPr>
          <w:delText xml:space="preserve">, with a goal of outplant-based restoration on a portion </w:delText>
        </w:r>
        <w:commentRangeStart w:id="47"/>
        <w:r w:rsidR="001B6478" w:rsidRPr="001B6478" w:rsidDel="004D6DD3">
          <w:rPr>
            <w:color w:val="000000"/>
            <w:rPrChange w:id="48" w:author="ICombs" w:date="2023-02-15T09:20:00Z">
              <w:rPr>
                <w:rFonts w:ascii="Arial" w:hAnsi="Arial" w:cs="Arial"/>
                <w:color w:val="000000"/>
                <w:sz w:val="22"/>
                <w:szCs w:val="22"/>
              </w:rPr>
            </w:rPrChange>
          </w:rPr>
          <w:delText>of Florida’s reef tract known as Eastern Dry Rocks (EDR)</w:delText>
        </w:r>
        <w:commentRangeEnd w:id="47"/>
        <w:r w:rsidR="00F02DEE" w:rsidDel="004D6DD3">
          <w:rPr>
            <w:rStyle w:val="CommentReference"/>
            <w:rFonts w:asciiTheme="minorHAnsi" w:eastAsiaTheme="minorHAnsi" w:hAnsiTheme="minorHAnsi" w:cstheme="minorBidi"/>
          </w:rPr>
          <w:commentReference w:id="47"/>
        </w:r>
        <w:r w:rsidR="001B6478" w:rsidRPr="001B6478" w:rsidDel="004D6DD3">
          <w:rPr>
            <w:color w:val="000000"/>
            <w:rPrChange w:id="49" w:author="ICombs" w:date="2023-02-15T09:20:00Z">
              <w:rPr>
                <w:rFonts w:ascii="Arial" w:hAnsi="Arial" w:cs="Arial"/>
                <w:color w:val="000000"/>
                <w:sz w:val="22"/>
                <w:szCs w:val="22"/>
              </w:rPr>
            </w:rPrChange>
          </w:rPr>
          <w:delText xml:space="preserve">, utilizes SfM Photogrammetry to obtain measurements on coral population cover, density, and diversity metrics through time. In addition, populations of macroalgae, gorgonians, and sponges are also accounted for in virtual surveys. These objectives are obtained through Visual Point Intercept (VPI) surveys and 2D segmentation on the imagery collected. The initial Large Area Image (LAI) is generated with the use of Agisoft Metashape, which stitches together images captured to form a cohesive 3D product. </w:delText>
        </w:r>
        <w:commentRangeStart w:id="50"/>
        <w:r w:rsidR="001B6478" w:rsidRPr="001B6478" w:rsidDel="004D6DD3">
          <w:rPr>
            <w:color w:val="000000"/>
            <w:rPrChange w:id="51" w:author="ICombs" w:date="2023-02-15T09:20:00Z">
              <w:rPr>
                <w:rFonts w:ascii="Arial" w:hAnsi="Arial" w:cs="Arial"/>
                <w:color w:val="000000"/>
                <w:sz w:val="22"/>
                <w:szCs w:val="22"/>
              </w:rPr>
            </w:rPrChange>
          </w:rPr>
          <w:delText>VPI surveys through the software Viscore generate randomized points dropped throughout this LAI, which can then be singled out and assigned a taxonomic identification.</w:delText>
        </w:r>
        <w:commentRangeEnd w:id="50"/>
        <w:r w:rsidR="007C5D4F" w:rsidDel="004D6DD3">
          <w:rPr>
            <w:rStyle w:val="CommentReference"/>
            <w:rFonts w:asciiTheme="minorHAnsi" w:eastAsiaTheme="minorHAnsi" w:hAnsiTheme="minorHAnsi" w:cstheme="minorBidi"/>
          </w:rPr>
          <w:commentReference w:id="50"/>
        </w:r>
        <w:r w:rsidR="001B6478" w:rsidRPr="001B6478" w:rsidDel="004D6DD3">
          <w:rPr>
            <w:color w:val="000000"/>
            <w:rPrChange w:id="52" w:author="ICombs" w:date="2023-02-15T09:20:00Z">
              <w:rPr>
                <w:rFonts w:ascii="Arial" w:hAnsi="Arial" w:cs="Arial"/>
                <w:color w:val="000000"/>
                <w:sz w:val="22"/>
                <w:szCs w:val="22"/>
              </w:rPr>
            </w:rPrChange>
          </w:rPr>
          <w:delText xml:space="preserve"> Finally, coral cover is determined with the 2D segmentation software TagLab. </w:delText>
        </w:r>
        <w:commentRangeStart w:id="53"/>
        <w:r w:rsidR="001B6478" w:rsidRPr="001B6478" w:rsidDel="004D6DD3">
          <w:rPr>
            <w:color w:val="000000"/>
            <w:rPrChange w:id="54" w:author="ICombs" w:date="2023-02-15T09:20:00Z">
              <w:rPr>
                <w:rFonts w:ascii="Arial" w:hAnsi="Arial" w:cs="Arial"/>
                <w:color w:val="000000"/>
                <w:sz w:val="22"/>
                <w:szCs w:val="22"/>
              </w:rPr>
            </w:rPrChange>
          </w:rPr>
          <w:delText>These methods together will allow for restoration practitioners to see how multiple facets within a coral reef ecosystem change through time post-outplanting. With a deeper and more thorough understanding of coral reef dynamics in conjunction with coral restoration, techniques will continue to improve.</w:delText>
        </w:r>
        <w:commentRangeEnd w:id="53"/>
        <w:r w:rsidR="007C5D4F" w:rsidDel="004D6DD3">
          <w:rPr>
            <w:rStyle w:val="CommentReference"/>
            <w:rFonts w:asciiTheme="minorHAnsi" w:eastAsiaTheme="minorHAnsi" w:hAnsiTheme="minorHAnsi" w:cstheme="minorBidi"/>
          </w:rPr>
          <w:commentReference w:id="53"/>
        </w:r>
      </w:del>
    </w:p>
    <w:p w14:paraId="7ABB7D54" w14:textId="77777777" w:rsidR="008E2329" w:rsidRPr="001B6478" w:rsidRDefault="006308F8">
      <w:pPr>
        <w:rPr>
          <w:rFonts w:ascii="Times New Roman" w:hAnsi="Times New Roman" w:cs="Times New Roman"/>
          <w:sz w:val="24"/>
          <w:szCs w:val="24"/>
        </w:rPr>
      </w:pPr>
    </w:p>
    <w:sectPr w:rsidR="008E2329" w:rsidRPr="001B64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ICombs" w:date="2023-02-15T09:17:00Z" w:initials="I">
    <w:p w14:paraId="14A7DC2B" w14:textId="77777777" w:rsidR="001B6478" w:rsidRDefault="001B6478">
      <w:pPr>
        <w:pStyle w:val="CommentText"/>
      </w:pPr>
      <w:r>
        <w:rPr>
          <w:rStyle w:val="CommentReference"/>
        </w:rPr>
        <w:annotationRef/>
      </w:r>
      <w:r>
        <w:t xml:space="preserve">Let’s break this sentence up into two. Start with “reefs are in decline” then “restoration is a way to help” </w:t>
      </w:r>
    </w:p>
  </w:comment>
  <w:comment w:id="19" w:author="ICombs" w:date="2023-02-15T09:21:00Z" w:initials="I">
    <w:p w14:paraId="06B61AFE" w14:textId="77777777" w:rsidR="001B6478" w:rsidRDefault="001B6478">
      <w:pPr>
        <w:pStyle w:val="CommentText"/>
      </w:pPr>
      <w:r>
        <w:rPr>
          <w:rStyle w:val="CommentReference"/>
        </w:rPr>
        <w:annotationRef/>
      </w:r>
      <w:r>
        <w:t>Maybe we just say “monitoring</w:t>
      </w:r>
      <w:proofErr w:type="gramStart"/>
      <w:r>
        <w:t>” ?</w:t>
      </w:r>
      <w:proofErr w:type="gramEnd"/>
      <w:r>
        <w:t xml:space="preserve"> </w:t>
      </w:r>
    </w:p>
  </w:comment>
  <w:comment w:id="29" w:author="ICombs" w:date="2023-02-15T09:23:00Z" w:initials="I">
    <w:p w14:paraId="13362CB0" w14:textId="77777777" w:rsidR="001B6478" w:rsidRDefault="001B6478">
      <w:pPr>
        <w:pStyle w:val="CommentText"/>
      </w:pPr>
      <w:r>
        <w:rPr>
          <w:rStyle w:val="CommentReference"/>
        </w:rPr>
        <w:annotationRef/>
      </w:r>
      <w:r>
        <w:t xml:space="preserve">I think we need to rework this… maybe touch on how </w:t>
      </w:r>
      <w:proofErr w:type="spellStart"/>
      <w:r>
        <w:t>inwater</w:t>
      </w:r>
      <w:proofErr w:type="spellEnd"/>
      <w:r>
        <w:t xml:space="preserve"> surveys only allow a small scope in the same time that </w:t>
      </w:r>
      <w:proofErr w:type="spellStart"/>
      <w:r>
        <w:t>SfM</w:t>
      </w:r>
      <w:proofErr w:type="spellEnd"/>
      <w:r>
        <w:t xml:space="preserve"> can allow us to </w:t>
      </w:r>
      <w:r w:rsidR="004D3425">
        <w:t xml:space="preserve">get more info </w:t>
      </w:r>
      <w:proofErr w:type="spellStart"/>
      <w:r w:rsidR="004D3425">
        <w:t>etc</w:t>
      </w:r>
      <w:proofErr w:type="spellEnd"/>
    </w:p>
  </w:comment>
  <w:comment w:id="37" w:author="ICombs" w:date="2023-02-15T09:22:00Z" w:initials="I">
    <w:p w14:paraId="205D0813" w14:textId="77777777" w:rsidR="001B6478" w:rsidRDefault="001B6478">
      <w:pPr>
        <w:pStyle w:val="CommentText"/>
      </w:pPr>
      <w:r>
        <w:rPr>
          <w:rStyle w:val="CommentReference"/>
        </w:rPr>
        <w:annotationRef/>
      </w:r>
      <w:r>
        <w:t>?</w:t>
      </w:r>
    </w:p>
  </w:comment>
  <w:comment w:id="44" w:author="ICombs" w:date="2023-02-15T09:23:00Z" w:initials="I">
    <w:p w14:paraId="2C0B73DB" w14:textId="77777777" w:rsidR="004D3425" w:rsidRDefault="004D3425">
      <w:pPr>
        <w:pStyle w:val="CommentText"/>
      </w:pPr>
      <w:r>
        <w:rPr>
          <w:rStyle w:val="CommentReference"/>
        </w:rPr>
        <w:annotationRef/>
      </w:r>
      <w:r>
        <w:t xml:space="preserve">Don’t say the goals of the project, let’s just jump right in something like “X amount of reefs were surveyed at Eastern Dry Rocks at baseline (before </w:t>
      </w:r>
      <w:proofErr w:type="spellStart"/>
      <w:r>
        <w:t>outplanting</w:t>
      </w:r>
      <w:proofErr w:type="spellEnd"/>
      <w:r>
        <w:t xml:space="preserve">) and one year post-outplant using </w:t>
      </w:r>
      <w:proofErr w:type="spellStart"/>
      <w:r>
        <w:t>GoPros</w:t>
      </w:r>
      <w:proofErr w:type="spellEnd"/>
      <w:r>
        <w:t xml:space="preserve"> blah blah </w:t>
      </w:r>
      <w:proofErr w:type="spellStart"/>
      <w:r>
        <w:t>balh</w:t>
      </w:r>
      <w:proofErr w:type="spellEnd"/>
      <w:r>
        <w:t xml:space="preserve"> </w:t>
      </w:r>
      <w:proofErr w:type="gramStart"/>
      <w:r>
        <w:t>“ then</w:t>
      </w:r>
      <w:proofErr w:type="gramEnd"/>
      <w:r>
        <w:t xml:space="preserve"> say </w:t>
      </w:r>
      <w:proofErr w:type="spellStart"/>
      <w:r>
        <w:t>hwat</w:t>
      </w:r>
      <w:proofErr w:type="spellEnd"/>
      <w:r>
        <w:t xml:space="preserve"> we looked at “we assessed changes in communities by VPI as well changes in coral cover via segmentation blah blah blah “</w:t>
      </w:r>
    </w:p>
  </w:comment>
  <w:comment w:id="47" w:author="ICombs" w:date="2023-02-15T10:28:00Z" w:initials="I">
    <w:p w14:paraId="4E685FD1" w14:textId="77777777" w:rsidR="00F02DEE" w:rsidRDefault="00F02DEE">
      <w:pPr>
        <w:pStyle w:val="CommentText"/>
      </w:pPr>
      <w:r>
        <w:rPr>
          <w:rStyle w:val="CommentReference"/>
        </w:rPr>
        <w:annotationRef/>
      </w:r>
      <w:r w:rsidR="007C5D4F">
        <w:t>Eastern Dry Rocks in the Florida Keys</w:t>
      </w:r>
    </w:p>
  </w:comment>
  <w:comment w:id="50" w:author="ICombs" w:date="2023-02-15T10:37:00Z" w:initials="I">
    <w:p w14:paraId="1530A4CD" w14:textId="77777777" w:rsidR="007C5D4F" w:rsidRDefault="007C5D4F">
      <w:pPr>
        <w:pStyle w:val="CommentText"/>
      </w:pPr>
      <w:r>
        <w:rPr>
          <w:rStyle w:val="CommentReference"/>
        </w:rPr>
        <w:annotationRef/>
      </w:r>
      <w:r>
        <w:t>This can be moved up or included into the previous comment</w:t>
      </w:r>
    </w:p>
  </w:comment>
  <w:comment w:id="53" w:author="ICombs" w:date="2023-02-15T10:37:00Z" w:initials="I">
    <w:p w14:paraId="062F1814" w14:textId="77777777" w:rsidR="007C5D4F" w:rsidRDefault="007C5D4F">
      <w:pPr>
        <w:pStyle w:val="CommentText"/>
      </w:pPr>
      <w:r>
        <w:rPr>
          <w:rStyle w:val="CommentReference"/>
        </w:rPr>
        <w:annotationRef/>
      </w:r>
      <w:r>
        <w:t xml:space="preserve">Something more along the lines of “this will help to improve our understanding of restoration’s effect on the </w:t>
      </w:r>
      <w:proofErr w:type="spellStart"/>
      <w:r>
        <w:t>ecocystem</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7DC2B" w15:done="1"/>
  <w15:commentEx w15:paraId="06B61AFE" w15:done="1"/>
  <w15:commentEx w15:paraId="13362CB0" w15:done="1"/>
  <w15:commentEx w15:paraId="205D0813" w15:done="1"/>
  <w15:commentEx w15:paraId="2C0B73DB" w15:done="1"/>
  <w15:commentEx w15:paraId="4E685FD1" w15:done="1"/>
  <w15:commentEx w15:paraId="1530A4CD" w15:done="1"/>
  <w15:commentEx w15:paraId="062F181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7DC2B" w16cid:durableId="279721A2"/>
  <w16cid:commentId w16cid:paraId="06B61AFE" w16cid:durableId="279722A9"/>
  <w16cid:commentId w16cid:paraId="13362CB0" w16cid:durableId="27972302"/>
  <w16cid:commentId w16cid:paraId="205D0813" w16cid:durableId="279722C5"/>
  <w16cid:commentId w16cid:paraId="2C0B73DB" w16cid:durableId="2797232E"/>
  <w16cid:commentId w16cid:paraId="4E685FD1" w16cid:durableId="27973264"/>
  <w16cid:commentId w16cid:paraId="1530A4CD" w16cid:durableId="2797344F"/>
  <w16cid:commentId w16cid:paraId="062F1814" w16cid:durableId="279734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dalonzo">
    <w15:presenceInfo w15:providerId="None" w15:userId="gdalonzo"/>
  </w15:person>
  <w15:person w15:author="ICombs">
    <w15:presenceInfo w15:providerId="None" w15:userId="ICom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78"/>
    <w:rsid w:val="00024CA4"/>
    <w:rsid w:val="000F128A"/>
    <w:rsid w:val="001B6478"/>
    <w:rsid w:val="00482E6A"/>
    <w:rsid w:val="004A5B8D"/>
    <w:rsid w:val="004D3425"/>
    <w:rsid w:val="004D6DD3"/>
    <w:rsid w:val="00544031"/>
    <w:rsid w:val="006308F8"/>
    <w:rsid w:val="007C5D4F"/>
    <w:rsid w:val="00817A87"/>
    <w:rsid w:val="00955726"/>
    <w:rsid w:val="00C073D0"/>
    <w:rsid w:val="00C319CE"/>
    <w:rsid w:val="00D8494E"/>
    <w:rsid w:val="00F02DEE"/>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28B6"/>
  <w15:chartTrackingRefBased/>
  <w15:docId w15:val="{4C60B70F-650C-4705-893D-E9D3A821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47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B6478"/>
    <w:rPr>
      <w:sz w:val="16"/>
      <w:szCs w:val="16"/>
    </w:rPr>
  </w:style>
  <w:style w:type="paragraph" w:styleId="CommentText">
    <w:name w:val="annotation text"/>
    <w:basedOn w:val="Normal"/>
    <w:link w:val="CommentTextChar"/>
    <w:uiPriority w:val="99"/>
    <w:semiHidden/>
    <w:unhideWhenUsed/>
    <w:rsid w:val="001B6478"/>
    <w:pPr>
      <w:spacing w:line="240" w:lineRule="auto"/>
    </w:pPr>
    <w:rPr>
      <w:sz w:val="20"/>
      <w:szCs w:val="20"/>
    </w:rPr>
  </w:style>
  <w:style w:type="character" w:customStyle="1" w:styleId="CommentTextChar">
    <w:name w:val="Comment Text Char"/>
    <w:basedOn w:val="DefaultParagraphFont"/>
    <w:link w:val="CommentText"/>
    <w:uiPriority w:val="99"/>
    <w:semiHidden/>
    <w:rsid w:val="001B6478"/>
    <w:rPr>
      <w:sz w:val="20"/>
      <w:szCs w:val="20"/>
    </w:rPr>
  </w:style>
  <w:style w:type="paragraph" w:styleId="CommentSubject">
    <w:name w:val="annotation subject"/>
    <w:basedOn w:val="CommentText"/>
    <w:next w:val="CommentText"/>
    <w:link w:val="CommentSubjectChar"/>
    <w:uiPriority w:val="99"/>
    <w:semiHidden/>
    <w:unhideWhenUsed/>
    <w:rsid w:val="001B6478"/>
    <w:rPr>
      <w:b/>
      <w:bCs/>
    </w:rPr>
  </w:style>
  <w:style w:type="character" w:customStyle="1" w:styleId="CommentSubjectChar">
    <w:name w:val="Comment Subject Char"/>
    <w:basedOn w:val="CommentTextChar"/>
    <w:link w:val="CommentSubject"/>
    <w:uiPriority w:val="99"/>
    <w:semiHidden/>
    <w:rsid w:val="001B6478"/>
    <w:rPr>
      <w:b/>
      <w:bCs/>
      <w:sz w:val="20"/>
      <w:szCs w:val="20"/>
    </w:rPr>
  </w:style>
  <w:style w:type="paragraph" w:styleId="BalloonText">
    <w:name w:val="Balloon Text"/>
    <w:basedOn w:val="Normal"/>
    <w:link w:val="BalloonTextChar"/>
    <w:uiPriority w:val="99"/>
    <w:semiHidden/>
    <w:unhideWhenUsed/>
    <w:rsid w:val="001B6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4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741422">
      <w:bodyDiv w:val="1"/>
      <w:marLeft w:val="0"/>
      <w:marRight w:val="0"/>
      <w:marTop w:val="0"/>
      <w:marBottom w:val="0"/>
      <w:divBdr>
        <w:top w:val="none" w:sz="0" w:space="0" w:color="auto"/>
        <w:left w:val="none" w:sz="0" w:space="0" w:color="auto"/>
        <w:bottom w:val="none" w:sz="0" w:space="0" w:color="auto"/>
        <w:right w:val="none" w:sz="0" w:space="0" w:color="auto"/>
      </w:divBdr>
    </w:div>
    <w:div w:id="1960604070">
      <w:bodyDiv w:val="1"/>
      <w:marLeft w:val="0"/>
      <w:marRight w:val="0"/>
      <w:marTop w:val="0"/>
      <w:marBottom w:val="0"/>
      <w:divBdr>
        <w:top w:val="none" w:sz="0" w:space="0" w:color="auto"/>
        <w:left w:val="none" w:sz="0" w:space="0" w:color="auto"/>
        <w:bottom w:val="none" w:sz="0" w:space="0" w:color="auto"/>
        <w:right w:val="none" w:sz="0" w:space="0" w:color="auto"/>
      </w:divBdr>
    </w:div>
    <w:div w:id="20332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8F663-6700-43A6-BB49-0A6BD1748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ICombs</dc:creator>
  <cp:keywords/>
  <dc:description/>
  <cp:lastModifiedBy>gdalonzo</cp:lastModifiedBy>
  <cp:revision>4</cp:revision>
  <dcterms:created xsi:type="dcterms:W3CDTF">2023-02-15T14:13:00Z</dcterms:created>
  <dcterms:modified xsi:type="dcterms:W3CDTF">2023-02-15T20:25:00Z</dcterms:modified>
</cp:coreProperties>
</file>